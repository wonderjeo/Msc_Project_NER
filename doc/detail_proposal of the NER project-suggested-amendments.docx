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1. Research Background</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The Named Entity Recognition</w:t>
      </w:r>
      <w:r w:rsidR="003F6DA3">
        <w:rPr>
          <w:rFonts w:ascii="Times New Roman" w:hAnsi="Times New Roman" w:cs="Times New Roman"/>
          <w:sz w:val="25"/>
          <w:szCs w:val="25"/>
        </w:rPr>
        <w:t xml:space="preserve"> </w:t>
      </w:r>
      <w:r w:rsidRPr="000565BF">
        <w:rPr>
          <w:rFonts w:ascii="Times New Roman" w:hAnsi="Times New Roman" w:cs="Times New Roman"/>
          <w:sz w:val="25"/>
          <w:szCs w:val="25"/>
        </w:rPr>
        <w:t>(NER) task extracts chunks of text</w:t>
      </w:r>
      <w:ins w:id="0" w:author="Beth" w:date="2019-02-23T00:10:00Z">
        <w:r w:rsidR="003F6DA3">
          <w:rPr>
            <w:rFonts w:ascii="Times New Roman" w:hAnsi="Times New Roman" w:cs="Times New Roman"/>
            <w:sz w:val="25"/>
            <w:szCs w:val="25"/>
          </w:rPr>
          <w:t xml:space="preserve"> from a sentence</w:t>
        </w:r>
      </w:ins>
      <w:r w:rsidRPr="000565BF">
        <w:rPr>
          <w:rFonts w:ascii="Times New Roman" w:hAnsi="Times New Roman" w:cs="Times New Roman"/>
          <w:sz w:val="25"/>
          <w:szCs w:val="25"/>
        </w:rPr>
        <w:t xml:space="preserve"> </w:t>
      </w:r>
      <w:del w:id="1" w:author="Beth" w:date="2019-02-23T00:11:00Z">
        <w:r w:rsidRPr="000565BF" w:rsidDel="003F6DA3">
          <w:rPr>
            <w:rFonts w:ascii="Times New Roman" w:hAnsi="Times New Roman" w:cs="Times New Roman"/>
            <w:sz w:val="25"/>
            <w:szCs w:val="25"/>
          </w:rPr>
          <w:delText xml:space="preserve">as phrases </w:delText>
        </w:r>
      </w:del>
      <w:r w:rsidRPr="000565BF">
        <w:rPr>
          <w:rFonts w:ascii="Times New Roman" w:hAnsi="Times New Roman" w:cs="Times New Roman"/>
          <w:sz w:val="25"/>
          <w:szCs w:val="25"/>
        </w:rPr>
        <w:t>and classifies them into pre-defined categories such as the names of persons, locations, and organizations.</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NER systems have been created that use linguistic grammar-based techniques as well as statistical models such as machine learning.</w:t>
      </w:r>
      <w:ins w:id="2" w:author="Beth" w:date="2019-02-23T00:12:00Z">
        <w:r w:rsidR="003F6DA3">
          <w:rPr>
            <w:rStyle w:val="FootnoteReference"/>
            <w:rFonts w:ascii="Times New Roman" w:hAnsi="Times New Roman" w:cs="Times New Roman"/>
            <w:sz w:val="25"/>
            <w:szCs w:val="25"/>
          </w:rPr>
          <w:footnoteReference w:id="1"/>
        </w:r>
      </w:ins>
      <w:r w:rsidRPr="000565BF">
        <w:rPr>
          <w:rFonts w:ascii="Times New Roman" w:hAnsi="Times New Roman" w:cs="Times New Roman"/>
          <w:sz w:val="25"/>
          <w:szCs w:val="25"/>
        </w:rPr>
        <w:t xml:space="preserve"> Hand-crafted grammar-based systems typically </w:t>
      </w:r>
      <w:del w:id="4" w:author="Beth" w:date="2019-02-23T00:11:00Z">
        <w:r w:rsidRPr="000565BF" w:rsidDel="003F6DA3">
          <w:rPr>
            <w:rFonts w:ascii="Times New Roman" w:hAnsi="Times New Roman" w:cs="Times New Roman"/>
            <w:sz w:val="25"/>
            <w:szCs w:val="25"/>
          </w:rPr>
          <w:delText xml:space="preserve">obtain </w:delText>
        </w:r>
      </w:del>
      <w:ins w:id="5" w:author="Beth" w:date="2019-02-23T00:11:00Z">
        <w:r w:rsidR="003F6DA3">
          <w:rPr>
            <w:rFonts w:ascii="Times New Roman" w:hAnsi="Times New Roman" w:cs="Times New Roman"/>
            <w:sz w:val="25"/>
            <w:szCs w:val="25"/>
          </w:rPr>
          <w:t>achieve</w:t>
        </w:r>
        <w:r w:rsidR="003F6DA3"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better precision, but at the cost of lower recall and months of work by experienced computational linguists.</w:t>
      </w:r>
      <w:ins w:id="6" w:author="Beth" w:date="2019-02-23T00:12:00Z">
        <w:r w:rsidR="003F6DA3">
          <w:rPr>
            <w:rStyle w:val="FootnoteReference"/>
            <w:rFonts w:ascii="Times New Roman" w:hAnsi="Times New Roman" w:cs="Times New Roman"/>
            <w:sz w:val="25"/>
            <w:szCs w:val="25"/>
          </w:rPr>
          <w:footnoteReference w:id="2"/>
        </w:r>
      </w:ins>
      <w:r w:rsidRPr="000565BF">
        <w:rPr>
          <w:rFonts w:ascii="Times New Roman" w:hAnsi="Times New Roman" w:cs="Times New Roman"/>
          <w:sz w:val="25"/>
          <w:szCs w:val="25"/>
        </w:rPr>
        <w:t xml:space="preserve"> Statistical NER systems typically require a large amount of manually annotated training data.</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Because of </w:t>
      </w:r>
      <w:del w:id="8" w:author="Beth" w:date="2019-02-23T00:15:00Z">
        <w:r w:rsidRPr="000565BF" w:rsidDel="007E5B36">
          <w:rPr>
            <w:rFonts w:ascii="Times New Roman" w:hAnsi="Times New Roman" w:cs="Times New Roman"/>
            <w:sz w:val="25"/>
            <w:szCs w:val="25"/>
          </w:rPr>
          <w:delText xml:space="preserve">the </w:delText>
        </w:r>
      </w:del>
      <w:r w:rsidRPr="000565BF">
        <w:rPr>
          <w:rFonts w:ascii="Times New Roman" w:hAnsi="Times New Roman" w:cs="Times New Roman"/>
          <w:sz w:val="25"/>
          <w:szCs w:val="25"/>
        </w:rPr>
        <w:t xml:space="preserve">efficiency </w:t>
      </w:r>
      <w:del w:id="9" w:author="Beth" w:date="2019-02-23T00:15:00Z">
        <w:r w:rsidRPr="000565BF" w:rsidDel="007E5B36">
          <w:rPr>
            <w:rFonts w:ascii="Times New Roman" w:hAnsi="Times New Roman" w:cs="Times New Roman"/>
            <w:sz w:val="25"/>
            <w:szCs w:val="25"/>
          </w:rPr>
          <w:delText>of NER</w:delText>
        </w:r>
      </w:del>
      <w:ins w:id="10" w:author="Beth" w:date="2019-02-23T00:15:00Z">
        <w:r w:rsidR="007E5B36">
          <w:rPr>
            <w:rFonts w:ascii="Times New Roman" w:hAnsi="Times New Roman" w:cs="Times New Roman"/>
            <w:sz w:val="25"/>
            <w:szCs w:val="25"/>
          </w:rPr>
          <w:t>considerations</w:t>
        </w:r>
      </w:ins>
      <w:r w:rsidRPr="000565BF">
        <w:rPr>
          <w:rFonts w:ascii="Times New Roman" w:hAnsi="Times New Roman" w:cs="Times New Roman"/>
          <w:sz w:val="25"/>
          <w:szCs w:val="25"/>
        </w:rPr>
        <w:t xml:space="preserve">, we </w:t>
      </w:r>
      <w:del w:id="11" w:author="Beth" w:date="2019-02-23T00:13:00Z">
        <w:r w:rsidRPr="000565BF" w:rsidDel="003F6DA3">
          <w:rPr>
            <w:rFonts w:ascii="Times New Roman" w:hAnsi="Times New Roman" w:cs="Times New Roman"/>
            <w:sz w:val="25"/>
            <w:szCs w:val="25"/>
          </w:rPr>
          <w:delText xml:space="preserve">choice </w:delText>
        </w:r>
      </w:del>
      <w:ins w:id="12" w:author="Beth" w:date="2019-02-23T00:13:00Z">
        <w:r w:rsidR="003F6DA3">
          <w:rPr>
            <w:rFonts w:ascii="Times New Roman" w:hAnsi="Times New Roman" w:cs="Times New Roman"/>
            <w:sz w:val="25"/>
            <w:szCs w:val="25"/>
          </w:rPr>
          <w:t>choose</w:t>
        </w:r>
        <w:r w:rsidR="003F6DA3"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linguistic grammar-based techniques to train the model, and the most common model is LSTM-CRF networks.</w:t>
      </w:r>
      <w:ins w:id="13" w:author="Beth" w:date="2019-02-23T00:16:00Z">
        <w:r w:rsidR="007E5B36">
          <w:rPr>
            <w:rStyle w:val="FootnoteReference"/>
            <w:rFonts w:ascii="Times New Roman" w:hAnsi="Times New Roman" w:cs="Times New Roman"/>
            <w:sz w:val="25"/>
            <w:szCs w:val="25"/>
          </w:rPr>
          <w:footnoteReference w:id="3"/>
        </w:r>
      </w:ins>
      <w:r w:rsidRPr="000565BF">
        <w:rPr>
          <w:rFonts w:ascii="Times New Roman" w:hAnsi="Times New Roman" w:cs="Times New Roman"/>
          <w:sz w:val="25"/>
          <w:szCs w:val="25"/>
        </w:rPr>
        <w:t xml:space="preserve"> This network can efficiently use past input features via a LSTM layer and sentence level tag information via a CRF layer</w:t>
      </w:r>
      <w:ins w:id="15" w:author="Beth" w:date="2019-02-23T00:19:00Z">
        <w:r w:rsidR="007E5B36">
          <w:rPr>
            <w:rFonts w:ascii="Times New Roman" w:hAnsi="Times New Roman" w:cs="Times New Roman"/>
            <w:sz w:val="25"/>
            <w:szCs w:val="25"/>
          </w:rPr>
          <w:t>.</w:t>
        </w:r>
      </w:ins>
      <w:del w:id="16" w:author="Beth" w:date="2019-02-23T00:19:00Z">
        <w:r w:rsidRPr="000565BF" w:rsidDel="007E5B36">
          <w:rPr>
            <w:rFonts w:ascii="Times New Roman" w:hAnsi="Times New Roman" w:cs="Times New Roman"/>
            <w:sz w:val="25"/>
            <w:szCs w:val="25"/>
          </w:rPr>
          <w:delText>,</w:delText>
        </w:r>
      </w:del>
      <w:r w:rsidRPr="000565BF">
        <w:rPr>
          <w:rFonts w:ascii="Times New Roman" w:hAnsi="Times New Roman" w:cs="Times New Roman"/>
          <w:sz w:val="25"/>
          <w:szCs w:val="25"/>
        </w:rPr>
        <w:t xml:space="preserve"> </w:t>
      </w:r>
      <w:ins w:id="17" w:author="Beth" w:date="2019-02-23T00:19:00Z">
        <w:r w:rsidR="007E5B36">
          <w:rPr>
            <w:rFonts w:ascii="Times New Roman" w:hAnsi="Times New Roman" w:cs="Times New Roman"/>
            <w:sz w:val="25"/>
            <w:szCs w:val="25"/>
          </w:rPr>
          <w:t>W</w:t>
        </w:r>
      </w:ins>
      <w:del w:id="18" w:author="Beth" w:date="2019-02-23T00:19:00Z">
        <w:r w:rsidRPr="000565BF" w:rsidDel="007E5B36">
          <w:rPr>
            <w:rFonts w:ascii="Times New Roman" w:hAnsi="Times New Roman" w:cs="Times New Roman"/>
            <w:sz w:val="25"/>
            <w:szCs w:val="25"/>
          </w:rPr>
          <w:delText>w</w:delText>
        </w:r>
      </w:del>
      <w:r w:rsidRPr="000565BF">
        <w:rPr>
          <w:rFonts w:ascii="Times New Roman" w:hAnsi="Times New Roman" w:cs="Times New Roman"/>
          <w:sz w:val="25"/>
          <w:szCs w:val="25"/>
        </w:rPr>
        <w:t xml:space="preserve">ith such a </w:t>
      </w:r>
      <w:ins w:id="19" w:author="Beth" w:date="2019-02-23T00:19:00Z">
        <w:r w:rsidR="007E5B36">
          <w:rPr>
            <w:rFonts w:ascii="Times New Roman" w:hAnsi="Times New Roman" w:cs="Times New Roman"/>
            <w:sz w:val="25"/>
            <w:szCs w:val="25"/>
          </w:rPr>
          <w:t xml:space="preserve">CRF </w:t>
        </w:r>
      </w:ins>
      <w:r w:rsidRPr="000565BF">
        <w:rPr>
          <w:rFonts w:ascii="Times New Roman" w:hAnsi="Times New Roman" w:cs="Times New Roman"/>
          <w:sz w:val="25"/>
          <w:szCs w:val="25"/>
        </w:rPr>
        <w:t>layer, we can efficiently use past and future tags to predict the current tag.</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2.Project Objective: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The purpose of the project is to </w:t>
      </w:r>
      <w:del w:id="20" w:author="Beth" w:date="2019-02-23T23:51:00Z">
        <w:r w:rsidRPr="000565BF" w:rsidDel="007C2BA6">
          <w:rPr>
            <w:rFonts w:ascii="Times New Roman" w:hAnsi="Times New Roman" w:cs="Times New Roman"/>
            <w:sz w:val="25"/>
            <w:szCs w:val="25"/>
          </w:rPr>
          <w:delText xml:space="preserve">build </w:delText>
        </w:r>
      </w:del>
      <w:ins w:id="21" w:author="Beth" w:date="2019-02-23T23:51:00Z">
        <w:r w:rsidR="007C2BA6">
          <w:rPr>
            <w:rFonts w:ascii="Times New Roman" w:hAnsi="Times New Roman" w:cs="Times New Roman"/>
            <w:sz w:val="25"/>
            <w:szCs w:val="25"/>
          </w:rPr>
          <w:t>develop</w:t>
        </w:r>
        <w:r w:rsidR="007C2BA6"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 xml:space="preserve">a NER </w:t>
      </w:r>
      <w:del w:id="22" w:author="Beth" w:date="2019-02-23T23:51:00Z">
        <w:r w:rsidRPr="000565BF" w:rsidDel="007C2BA6">
          <w:rPr>
            <w:rFonts w:ascii="Times New Roman" w:hAnsi="Times New Roman" w:cs="Times New Roman"/>
            <w:sz w:val="25"/>
            <w:szCs w:val="25"/>
          </w:rPr>
          <w:delText xml:space="preserve">model </w:delText>
        </w:r>
      </w:del>
      <w:ins w:id="23" w:author="Beth" w:date="2019-02-23T23:51:00Z">
        <w:r w:rsidR="007C2BA6">
          <w:rPr>
            <w:rFonts w:ascii="Times New Roman" w:hAnsi="Times New Roman" w:cs="Times New Roman"/>
            <w:sz w:val="25"/>
            <w:szCs w:val="25"/>
          </w:rPr>
          <w:t>algorithm</w:t>
        </w:r>
        <w:r w:rsidR="007C2BA6"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 xml:space="preserve">based on </w:t>
      </w:r>
      <w:ins w:id="24" w:author="Beth" w:date="2019-02-23T00:22:00Z">
        <w:r w:rsidR="007E5B36">
          <w:rPr>
            <w:rFonts w:ascii="Times New Roman" w:hAnsi="Times New Roman" w:cs="Times New Roman"/>
            <w:sz w:val="25"/>
            <w:szCs w:val="25"/>
          </w:rPr>
          <w:t xml:space="preserve">an </w:t>
        </w:r>
      </w:ins>
      <w:del w:id="25" w:author="Beth" w:date="2019-02-23T00:21:00Z">
        <w:r w:rsidRPr="000565BF" w:rsidDel="007E5B36">
          <w:rPr>
            <w:rFonts w:ascii="Times New Roman" w:hAnsi="Times New Roman" w:cs="Times New Roman"/>
            <w:sz w:val="25"/>
            <w:szCs w:val="25"/>
          </w:rPr>
          <w:delText xml:space="preserve">the </w:delText>
        </w:r>
      </w:del>
      <w:r w:rsidRPr="000565BF">
        <w:rPr>
          <w:rFonts w:ascii="Times New Roman" w:hAnsi="Times New Roman" w:cs="Times New Roman"/>
          <w:sz w:val="25"/>
          <w:szCs w:val="25"/>
        </w:rPr>
        <w:t xml:space="preserve">existing algorithm </w:t>
      </w:r>
      <w:ins w:id="26" w:author="Beth" w:date="2019-02-23T00:25:00Z">
        <w:r w:rsidR="00D6333C">
          <w:rPr>
            <w:rFonts w:ascii="Times New Roman" w:hAnsi="Times New Roman" w:cs="Times New Roman"/>
            <w:sz w:val="25"/>
            <w:szCs w:val="25"/>
          </w:rPr>
          <w:t>trained initially on an existing</w:t>
        </w:r>
      </w:ins>
      <w:del w:id="27" w:author="Beth" w:date="2019-02-23T00:25:00Z">
        <w:r w:rsidRPr="000565BF" w:rsidDel="00D6333C">
          <w:rPr>
            <w:rFonts w:ascii="Times New Roman" w:hAnsi="Times New Roman" w:cs="Times New Roman"/>
            <w:sz w:val="25"/>
            <w:szCs w:val="25"/>
          </w:rPr>
          <w:delText>and</w:delText>
        </w:r>
      </w:del>
      <w:r w:rsidRPr="000565BF">
        <w:rPr>
          <w:rFonts w:ascii="Times New Roman" w:hAnsi="Times New Roman" w:cs="Times New Roman"/>
          <w:sz w:val="25"/>
          <w:szCs w:val="25"/>
        </w:rPr>
        <w:t xml:space="preserve"> dataset to </w:t>
      </w:r>
      <w:del w:id="28" w:author="Beth" w:date="2019-02-23T00:26:00Z">
        <w:r w:rsidRPr="000565BF" w:rsidDel="00D6333C">
          <w:rPr>
            <w:rFonts w:ascii="Times New Roman" w:hAnsi="Times New Roman" w:cs="Times New Roman"/>
            <w:sz w:val="25"/>
            <w:szCs w:val="25"/>
          </w:rPr>
          <w:delText xml:space="preserve">face </w:delText>
        </w:r>
      </w:del>
      <w:ins w:id="29" w:author="Beth" w:date="2019-02-23T00:26:00Z">
        <w:r w:rsidR="00D6333C">
          <w:rPr>
            <w:rFonts w:ascii="Times New Roman" w:hAnsi="Times New Roman" w:cs="Times New Roman"/>
            <w:sz w:val="25"/>
            <w:szCs w:val="25"/>
          </w:rPr>
          <w:t>tackle</w:t>
        </w:r>
        <w:r w:rsidR="00D6333C"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 xml:space="preserve">the recognition problem </w:t>
      </w:r>
      <w:ins w:id="30" w:author="Beth" w:date="2019-02-23T00:26:00Z">
        <w:r w:rsidR="00D6333C">
          <w:rPr>
            <w:rFonts w:ascii="Times New Roman" w:hAnsi="Times New Roman" w:cs="Times New Roman"/>
            <w:sz w:val="25"/>
            <w:szCs w:val="25"/>
          </w:rPr>
          <w:t>for</w:t>
        </w:r>
      </w:ins>
      <w:del w:id="31" w:author="Beth" w:date="2019-02-23T00:26:00Z">
        <w:r w:rsidRPr="000565BF" w:rsidDel="00D6333C">
          <w:rPr>
            <w:rFonts w:ascii="Times New Roman" w:hAnsi="Times New Roman" w:cs="Times New Roman"/>
            <w:sz w:val="25"/>
            <w:szCs w:val="25"/>
          </w:rPr>
          <w:delText>of</w:delText>
        </w:r>
      </w:del>
      <w:r w:rsidRPr="000565BF">
        <w:rPr>
          <w:rFonts w:ascii="Times New Roman" w:hAnsi="Times New Roman" w:cs="Times New Roman"/>
          <w:sz w:val="25"/>
          <w:szCs w:val="25"/>
        </w:rPr>
        <w:t xml:space="preserve"> a </w:t>
      </w:r>
      <w:ins w:id="32" w:author="Beth" w:date="2019-02-23T00:26:00Z">
        <w:r w:rsidR="00D6333C">
          <w:rPr>
            <w:rFonts w:ascii="Times New Roman" w:hAnsi="Times New Roman" w:cs="Times New Roman"/>
            <w:sz w:val="25"/>
            <w:szCs w:val="25"/>
          </w:rPr>
          <w:t xml:space="preserve">given </w:t>
        </w:r>
      </w:ins>
      <w:r w:rsidRPr="000565BF">
        <w:rPr>
          <w:rFonts w:ascii="Times New Roman" w:hAnsi="Times New Roman" w:cs="Times New Roman"/>
          <w:sz w:val="25"/>
          <w:szCs w:val="25"/>
        </w:rPr>
        <w:t xml:space="preserve">specific </w:t>
      </w:r>
      <w:del w:id="33" w:author="Beth" w:date="2019-02-23T00:26:00Z">
        <w:r w:rsidRPr="000565BF" w:rsidDel="00D6333C">
          <w:rPr>
            <w:rFonts w:ascii="Times New Roman" w:hAnsi="Times New Roman" w:cs="Times New Roman"/>
            <w:sz w:val="25"/>
            <w:szCs w:val="25"/>
          </w:rPr>
          <w:delText xml:space="preserve">filed </w:delText>
        </w:r>
      </w:del>
      <w:ins w:id="34" w:author="Beth" w:date="2019-02-23T00:26:00Z">
        <w:r w:rsidR="00D6333C">
          <w:rPr>
            <w:rFonts w:ascii="Times New Roman" w:hAnsi="Times New Roman" w:cs="Times New Roman"/>
            <w:sz w:val="25"/>
            <w:szCs w:val="25"/>
          </w:rPr>
          <w:t>domain</w:t>
        </w:r>
        <w:r w:rsidR="00D6333C"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dataset</w:t>
      </w:r>
      <w:ins w:id="35" w:author="Beth" w:date="2019-02-23T23:52:00Z">
        <w:r w:rsidR="007C2BA6">
          <w:rPr>
            <w:rFonts w:ascii="Times New Roman" w:hAnsi="Times New Roman" w:cs="Times New Roman"/>
            <w:sz w:val="25"/>
            <w:szCs w:val="25"/>
          </w:rPr>
          <w:t xml:space="preserve"> with greater accuracy</w:t>
        </w:r>
      </w:ins>
      <w:r w:rsidRPr="000565BF">
        <w:rPr>
          <w:rFonts w:ascii="Times New Roman" w:hAnsi="Times New Roman" w:cs="Times New Roman"/>
          <w:sz w:val="25"/>
          <w:szCs w:val="25"/>
        </w:rPr>
        <w:t xml:space="preserve">. The NER algorithm tries to label </w:t>
      </w:r>
      <w:del w:id="36" w:author="Beth" w:date="2019-02-23T00:20:00Z">
        <w:r w:rsidRPr="000565BF" w:rsidDel="007E5B36">
          <w:rPr>
            <w:rFonts w:ascii="Times New Roman" w:hAnsi="Times New Roman" w:cs="Times New Roman"/>
            <w:sz w:val="25"/>
            <w:szCs w:val="25"/>
          </w:rPr>
          <w:delText xml:space="preserve">the </w:delText>
        </w:r>
      </w:del>
      <w:r w:rsidRPr="000565BF">
        <w:rPr>
          <w:rFonts w:ascii="Times New Roman" w:hAnsi="Times New Roman" w:cs="Times New Roman"/>
          <w:sz w:val="25"/>
          <w:szCs w:val="25"/>
        </w:rPr>
        <w:t>name entities like a person, organization, location</w:t>
      </w:r>
      <w:ins w:id="37" w:author="Beth" w:date="2019-02-23T23:52:00Z">
        <w:r w:rsidR="007C2BA6">
          <w:rPr>
            <w:rFonts w:ascii="Times New Roman" w:hAnsi="Times New Roman" w:cs="Times New Roman"/>
            <w:sz w:val="25"/>
            <w:szCs w:val="25"/>
          </w:rPr>
          <w:t>,</w:t>
        </w:r>
      </w:ins>
      <w:r w:rsidRPr="000565BF">
        <w:rPr>
          <w:rFonts w:ascii="Times New Roman" w:hAnsi="Times New Roman" w:cs="Times New Roman"/>
          <w:sz w:val="25"/>
          <w:szCs w:val="25"/>
        </w:rPr>
        <w:t xml:space="preserve"> and so on.</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3.Research Methods:</w:t>
      </w:r>
    </w:p>
    <w:p w:rsidR="00964F2F" w:rsidRDefault="000565BF" w:rsidP="000565BF">
      <w:pPr>
        <w:spacing w:line="360" w:lineRule="auto"/>
        <w:rPr>
          <w:ins w:id="38" w:author="Beth" w:date="2019-02-23T23:44:00Z"/>
          <w:rFonts w:ascii="Times New Roman" w:hAnsi="Times New Roman" w:cs="Times New Roman"/>
          <w:sz w:val="25"/>
          <w:szCs w:val="25"/>
        </w:rPr>
      </w:pPr>
      <w:r w:rsidRPr="000565BF">
        <w:rPr>
          <w:rFonts w:ascii="Times New Roman" w:hAnsi="Times New Roman" w:cs="Times New Roman"/>
          <w:sz w:val="25"/>
          <w:szCs w:val="25"/>
        </w:rPr>
        <w:t xml:space="preserve">3.1 </w:t>
      </w:r>
      <w:ins w:id="39" w:author="Beth" w:date="2019-02-23T23:44:00Z">
        <w:r w:rsidR="007C2BA6">
          <w:rPr>
            <w:rFonts w:ascii="Times New Roman" w:hAnsi="Times New Roman" w:cs="Times New Roman"/>
            <w:sz w:val="25"/>
            <w:szCs w:val="25"/>
          </w:rPr>
          <w:t>Implementing existing algorithm</w:t>
        </w:r>
      </w:ins>
    </w:p>
    <w:p w:rsidR="00964F2F" w:rsidRDefault="00964F2F" w:rsidP="000565BF">
      <w:pPr>
        <w:spacing w:line="360" w:lineRule="auto"/>
        <w:rPr>
          <w:ins w:id="40" w:author="Beth" w:date="2019-02-23T23:44:00Z"/>
          <w:rFonts w:ascii="Times New Roman" w:hAnsi="Times New Roman" w:cs="Times New Roman"/>
          <w:sz w:val="25"/>
          <w:szCs w:val="25"/>
        </w:rPr>
      </w:pPr>
      <w:ins w:id="41" w:author="Beth" w:date="2019-02-23T23:44:00Z">
        <w:r>
          <w:rPr>
            <w:rFonts w:ascii="Times New Roman" w:hAnsi="Times New Roman" w:cs="Times New Roman"/>
            <w:sz w:val="25"/>
            <w:szCs w:val="25"/>
          </w:rPr>
          <w:t>3.2 Training existing a</w:t>
        </w:r>
        <w:r w:rsidR="007C2BA6">
          <w:rPr>
            <w:rFonts w:ascii="Times New Roman" w:hAnsi="Times New Roman" w:cs="Times New Roman"/>
            <w:sz w:val="25"/>
            <w:szCs w:val="25"/>
          </w:rPr>
          <w:t>lgorithm on an existing dataset</w:t>
        </w:r>
      </w:ins>
    </w:p>
    <w:p w:rsidR="00964F2F" w:rsidRDefault="00964F2F" w:rsidP="000565BF">
      <w:pPr>
        <w:spacing w:line="360" w:lineRule="auto"/>
        <w:rPr>
          <w:ins w:id="42" w:author="Beth" w:date="2019-02-23T23:45:00Z"/>
          <w:rFonts w:ascii="Times New Roman" w:hAnsi="Times New Roman" w:cs="Times New Roman"/>
          <w:sz w:val="25"/>
          <w:szCs w:val="25"/>
        </w:rPr>
      </w:pPr>
      <w:ins w:id="43" w:author="Beth" w:date="2019-02-23T23:45:00Z">
        <w:r>
          <w:rPr>
            <w:rFonts w:ascii="Times New Roman" w:hAnsi="Times New Roman" w:cs="Times New Roman"/>
            <w:sz w:val="25"/>
            <w:szCs w:val="25"/>
          </w:rPr>
          <w:t>3.3 Running existing algorithm on th</w:t>
        </w:r>
        <w:r w:rsidR="007C2BA6">
          <w:rPr>
            <w:rFonts w:ascii="Times New Roman" w:hAnsi="Times New Roman" w:cs="Times New Roman"/>
            <w:sz w:val="25"/>
            <w:szCs w:val="25"/>
          </w:rPr>
          <w:t>e given specific domain dataset</w:t>
        </w:r>
      </w:ins>
    </w:p>
    <w:p w:rsidR="00964F2F" w:rsidRDefault="00964F2F" w:rsidP="000565BF">
      <w:pPr>
        <w:spacing w:line="360" w:lineRule="auto"/>
        <w:rPr>
          <w:ins w:id="44" w:author="Beth" w:date="2019-02-23T23:47:00Z"/>
          <w:rFonts w:ascii="Times New Roman" w:hAnsi="Times New Roman" w:cs="Times New Roman"/>
          <w:sz w:val="25"/>
          <w:szCs w:val="25"/>
        </w:rPr>
      </w:pPr>
      <w:ins w:id="45" w:author="Beth" w:date="2019-02-23T23:46:00Z">
        <w:r>
          <w:rPr>
            <w:rFonts w:ascii="Times New Roman" w:hAnsi="Times New Roman" w:cs="Times New Roman"/>
            <w:sz w:val="25"/>
            <w:szCs w:val="25"/>
          </w:rPr>
          <w:t xml:space="preserve">3.4 </w:t>
        </w:r>
      </w:ins>
      <w:ins w:id="46" w:author="Beth" w:date="2019-02-23T23:47:00Z">
        <w:r>
          <w:rPr>
            <w:rFonts w:ascii="Times New Roman" w:hAnsi="Times New Roman" w:cs="Times New Roman"/>
            <w:sz w:val="25"/>
            <w:szCs w:val="25"/>
          </w:rPr>
          <w:t>Analysis of errors</w:t>
        </w:r>
      </w:ins>
    </w:p>
    <w:p w:rsidR="00964F2F" w:rsidRPr="000565BF" w:rsidRDefault="000565BF" w:rsidP="000565BF">
      <w:pPr>
        <w:spacing w:line="360" w:lineRule="auto"/>
        <w:rPr>
          <w:rFonts w:ascii="Times New Roman" w:hAnsi="Times New Roman" w:cs="Times New Roman"/>
          <w:sz w:val="25"/>
          <w:szCs w:val="25"/>
        </w:rPr>
      </w:pPr>
      <w:proofErr w:type="gramStart"/>
      <w:r w:rsidRPr="000565BF">
        <w:rPr>
          <w:rFonts w:ascii="Times New Roman" w:hAnsi="Times New Roman" w:cs="Times New Roman"/>
          <w:sz w:val="25"/>
          <w:szCs w:val="25"/>
        </w:rPr>
        <w:lastRenderedPageBreak/>
        <w:t>Data cleaning and labeling.</w:t>
      </w:r>
      <w:proofErr w:type="gramEnd"/>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3.2 Compare with existing algorithm. </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4.Project Process    </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4.1Based on the recognition result of Stanford </w:t>
      </w:r>
      <w:proofErr w:type="spellStart"/>
      <w:r w:rsidRPr="000565BF">
        <w:rPr>
          <w:rFonts w:ascii="Times New Roman" w:hAnsi="Times New Roman" w:cs="Times New Roman"/>
          <w:sz w:val="25"/>
          <w:szCs w:val="25"/>
        </w:rPr>
        <w:t>CoreNLP</w:t>
      </w:r>
      <w:proofErr w:type="spellEnd"/>
      <w:r w:rsidRPr="000565BF">
        <w:rPr>
          <w:rFonts w:ascii="Times New Roman" w:hAnsi="Times New Roman" w:cs="Times New Roman"/>
          <w:sz w:val="25"/>
          <w:szCs w:val="25"/>
        </w:rPr>
        <w:t xml:space="preserve">, we </w:t>
      </w:r>
      <w:del w:id="47" w:author="Beth" w:date="2019-02-23T00:27:00Z">
        <w:r w:rsidRPr="000565BF" w:rsidDel="00D6333C">
          <w:rPr>
            <w:rFonts w:ascii="Times New Roman" w:hAnsi="Times New Roman" w:cs="Times New Roman"/>
            <w:sz w:val="25"/>
            <w:szCs w:val="25"/>
          </w:rPr>
          <w:delText>find out</w:delText>
        </w:r>
      </w:del>
      <w:proofErr w:type="spellStart"/>
      <w:ins w:id="48" w:author="Beth" w:date="2019-02-23T00:27:00Z">
        <w:r w:rsidR="00D6333C">
          <w:rPr>
            <w:rFonts w:ascii="Times New Roman" w:hAnsi="Times New Roman" w:cs="Times New Roman"/>
            <w:sz w:val="25"/>
            <w:szCs w:val="25"/>
          </w:rPr>
          <w:t>analyse</w:t>
        </w:r>
      </w:ins>
      <w:proofErr w:type="spellEnd"/>
      <w:r w:rsidRPr="000565BF">
        <w:rPr>
          <w:rFonts w:ascii="Times New Roman" w:hAnsi="Times New Roman" w:cs="Times New Roman"/>
          <w:sz w:val="25"/>
          <w:szCs w:val="25"/>
        </w:rPr>
        <w:t xml:space="preserve"> the </w:t>
      </w:r>
      <w:del w:id="49" w:author="Beth" w:date="2019-02-23T00:27:00Z">
        <w:r w:rsidRPr="000565BF" w:rsidDel="00D6333C">
          <w:rPr>
            <w:rFonts w:ascii="Times New Roman" w:hAnsi="Times New Roman" w:cs="Times New Roman"/>
            <w:sz w:val="25"/>
            <w:szCs w:val="25"/>
          </w:rPr>
          <w:delText xml:space="preserve">fault </w:delText>
        </w:r>
      </w:del>
      <w:ins w:id="50" w:author="Beth" w:date="2019-02-23T00:27:00Z">
        <w:r w:rsidR="00D6333C">
          <w:rPr>
            <w:rFonts w:ascii="Times New Roman" w:hAnsi="Times New Roman" w:cs="Times New Roman"/>
            <w:sz w:val="25"/>
            <w:szCs w:val="25"/>
          </w:rPr>
          <w:t>mistakes</w:t>
        </w:r>
        <w:r w:rsidR="00D6333C"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 xml:space="preserve">when the existing Name Entity Recognition tools process the </w:t>
      </w:r>
      <w:ins w:id="51" w:author="Beth" w:date="2019-02-23T00:28:00Z">
        <w:r w:rsidR="00D6333C">
          <w:rPr>
            <w:rFonts w:ascii="Times New Roman" w:hAnsi="Times New Roman" w:cs="Times New Roman"/>
            <w:sz w:val="25"/>
            <w:szCs w:val="25"/>
          </w:rPr>
          <w:t xml:space="preserve">given </w:t>
        </w:r>
      </w:ins>
      <w:r w:rsidRPr="000565BF">
        <w:rPr>
          <w:rFonts w:ascii="Times New Roman" w:hAnsi="Times New Roman" w:cs="Times New Roman"/>
          <w:sz w:val="25"/>
          <w:szCs w:val="25"/>
        </w:rPr>
        <w:t xml:space="preserve">dataset </w:t>
      </w:r>
      <w:del w:id="52" w:author="Beth" w:date="2019-02-23T00:28:00Z">
        <w:r w:rsidRPr="000565BF" w:rsidDel="00D6333C">
          <w:rPr>
            <w:rFonts w:ascii="Times New Roman" w:hAnsi="Times New Roman" w:cs="Times New Roman"/>
            <w:sz w:val="25"/>
            <w:szCs w:val="25"/>
          </w:rPr>
          <w:delText>of a</w:delText>
        </w:r>
      </w:del>
      <w:ins w:id="53" w:author="Beth" w:date="2019-02-23T00:28:00Z">
        <w:r w:rsidR="00D6333C">
          <w:rPr>
            <w:rFonts w:ascii="Times New Roman" w:hAnsi="Times New Roman" w:cs="Times New Roman"/>
            <w:sz w:val="25"/>
            <w:szCs w:val="25"/>
          </w:rPr>
          <w:t>for</w:t>
        </w:r>
      </w:ins>
      <w:r w:rsidRPr="000565BF">
        <w:rPr>
          <w:rFonts w:ascii="Times New Roman" w:hAnsi="Times New Roman" w:cs="Times New Roman"/>
          <w:sz w:val="25"/>
          <w:szCs w:val="25"/>
        </w:rPr>
        <w:t xml:space="preserve"> </w:t>
      </w:r>
      <w:ins w:id="54" w:author="Beth" w:date="2019-02-23T23:57:00Z">
        <w:r w:rsidR="007C2BA6">
          <w:rPr>
            <w:rFonts w:ascii="Times New Roman" w:hAnsi="Times New Roman" w:cs="Times New Roman"/>
            <w:sz w:val="25"/>
            <w:szCs w:val="25"/>
          </w:rPr>
          <w:t xml:space="preserve">a </w:t>
        </w:r>
      </w:ins>
      <w:r w:rsidRPr="000565BF">
        <w:rPr>
          <w:rFonts w:ascii="Times New Roman" w:hAnsi="Times New Roman" w:cs="Times New Roman"/>
          <w:sz w:val="25"/>
          <w:szCs w:val="25"/>
        </w:rPr>
        <w:t xml:space="preserve">specific </w:t>
      </w:r>
      <w:del w:id="55" w:author="Beth" w:date="2019-02-23T00:28:00Z">
        <w:r w:rsidRPr="000565BF" w:rsidDel="00D6333C">
          <w:rPr>
            <w:rFonts w:ascii="Times New Roman" w:hAnsi="Times New Roman" w:cs="Times New Roman"/>
            <w:sz w:val="25"/>
            <w:szCs w:val="25"/>
          </w:rPr>
          <w:delText xml:space="preserve">field </w:delText>
        </w:r>
      </w:del>
      <w:ins w:id="56" w:author="Beth" w:date="2019-02-23T00:28:00Z">
        <w:r w:rsidR="00D6333C">
          <w:rPr>
            <w:rFonts w:ascii="Times New Roman" w:hAnsi="Times New Roman" w:cs="Times New Roman"/>
            <w:sz w:val="25"/>
            <w:szCs w:val="25"/>
          </w:rPr>
          <w:t>domain</w:t>
        </w:r>
        <w:r w:rsidR="00D6333C"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and</w:t>
      </w:r>
      <w:ins w:id="57" w:author="Beth" w:date="2019-02-23T00:28:00Z">
        <w:r w:rsidR="00D6333C">
          <w:rPr>
            <w:rFonts w:ascii="Times New Roman" w:hAnsi="Times New Roman" w:cs="Times New Roman"/>
            <w:sz w:val="25"/>
            <w:szCs w:val="25"/>
          </w:rPr>
          <w:t>, from the analysis,</w:t>
        </w:r>
      </w:ins>
      <w:r w:rsidRPr="000565BF">
        <w:rPr>
          <w:rFonts w:ascii="Times New Roman" w:hAnsi="Times New Roman" w:cs="Times New Roman"/>
          <w:sz w:val="25"/>
          <w:szCs w:val="25"/>
        </w:rPr>
        <w:t xml:space="preserve"> determine the research </w:t>
      </w:r>
      <w:del w:id="58" w:author="Beth" w:date="2019-02-23T00:28:00Z">
        <w:r w:rsidRPr="000565BF" w:rsidDel="00D6333C">
          <w:rPr>
            <w:rFonts w:ascii="Times New Roman" w:hAnsi="Times New Roman" w:cs="Times New Roman"/>
            <w:sz w:val="25"/>
            <w:szCs w:val="25"/>
          </w:rPr>
          <w:delText>orientation</w:delText>
        </w:r>
      </w:del>
      <w:ins w:id="59" w:author="Beth" w:date="2019-02-23T00:28:00Z">
        <w:r w:rsidR="00D6333C">
          <w:rPr>
            <w:rFonts w:ascii="Times New Roman" w:hAnsi="Times New Roman" w:cs="Times New Roman"/>
            <w:sz w:val="25"/>
            <w:szCs w:val="25"/>
          </w:rPr>
          <w:t>direction to take going forward</w:t>
        </w:r>
      </w:ins>
      <w:r w:rsidRPr="000565BF">
        <w:rPr>
          <w:rFonts w:ascii="Times New Roman" w:hAnsi="Times New Roman" w:cs="Times New Roman"/>
          <w:sz w:val="25"/>
          <w:szCs w:val="25"/>
        </w:rPr>
        <w: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4.1.1We </w:t>
      </w:r>
      <w:proofErr w:type="gramStart"/>
      <w:r w:rsidRPr="000565BF">
        <w:rPr>
          <w:rFonts w:ascii="Times New Roman" w:hAnsi="Times New Roman" w:cs="Times New Roman"/>
          <w:sz w:val="25"/>
          <w:szCs w:val="25"/>
        </w:rPr>
        <w:t>build</w:t>
      </w:r>
      <w:proofErr w:type="gramEnd"/>
      <w:r w:rsidRPr="000565BF">
        <w:rPr>
          <w:rFonts w:ascii="Times New Roman" w:hAnsi="Times New Roman" w:cs="Times New Roman"/>
          <w:sz w:val="25"/>
          <w:szCs w:val="25"/>
        </w:rPr>
        <w:t xml:space="preserve"> the Stanford </w:t>
      </w:r>
      <w:proofErr w:type="spellStart"/>
      <w:r w:rsidRPr="000565BF">
        <w:rPr>
          <w:rFonts w:ascii="Times New Roman" w:hAnsi="Times New Roman" w:cs="Times New Roman"/>
          <w:sz w:val="25"/>
          <w:szCs w:val="25"/>
        </w:rPr>
        <w:t>CoreNLP</w:t>
      </w:r>
      <w:proofErr w:type="spellEnd"/>
      <w:r w:rsidRPr="000565BF">
        <w:rPr>
          <w:rFonts w:ascii="Times New Roman" w:hAnsi="Times New Roman" w:cs="Times New Roman"/>
          <w:sz w:val="25"/>
          <w:szCs w:val="25"/>
        </w:rPr>
        <w:t xml:space="preserve"> environment and train the Stanford Name Entity Recognizer with the CoNLL-2003 dataset, which is </w:t>
      </w:r>
      <w:del w:id="60" w:author="Beth" w:date="2019-02-23T23:58:00Z">
        <w:r w:rsidRPr="000565BF" w:rsidDel="007C2BA6">
          <w:rPr>
            <w:rFonts w:ascii="Times New Roman" w:hAnsi="Times New Roman" w:cs="Times New Roman"/>
            <w:sz w:val="25"/>
            <w:szCs w:val="25"/>
          </w:rPr>
          <w:delText xml:space="preserve">the </w:delText>
        </w:r>
      </w:del>
      <w:ins w:id="61" w:author="Beth" w:date="2019-02-23T23:58:00Z">
        <w:r w:rsidR="007C2BA6">
          <w:rPr>
            <w:rFonts w:ascii="Times New Roman" w:hAnsi="Times New Roman" w:cs="Times New Roman"/>
            <w:sz w:val="25"/>
            <w:szCs w:val="25"/>
          </w:rPr>
          <w:t>a</w:t>
        </w:r>
        <w:r w:rsidR="007C2BA6"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public</w:t>
      </w:r>
      <w:ins w:id="62" w:author="Beth" w:date="2019-02-23T23:58:00Z">
        <w:r w:rsidR="007C2BA6">
          <w:rPr>
            <w:rFonts w:ascii="Times New Roman" w:hAnsi="Times New Roman" w:cs="Times New Roman"/>
            <w:sz w:val="25"/>
            <w:szCs w:val="25"/>
          </w:rPr>
          <w:t xml:space="preserve"> and</w:t>
        </w:r>
      </w:ins>
      <w:r w:rsidRPr="000565BF">
        <w:rPr>
          <w:rFonts w:ascii="Times New Roman" w:hAnsi="Times New Roman" w:cs="Times New Roman"/>
          <w:sz w:val="25"/>
          <w:szCs w:val="25"/>
        </w:rPr>
        <w:t xml:space="preserve"> common dataset. Then, we use the trained model to process the dataset </w:t>
      </w:r>
      <w:ins w:id="63" w:author="Beth" w:date="2019-02-23T23:58:00Z">
        <w:r w:rsidR="007C2BA6">
          <w:rPr>
            <w:rFonts w:ascii="Times New Roman" w:hAnsi="Times New Roman" w:cs="Times New Roman"/>
            <w:sz w:val="25"/>
            <w:szCs w:val="25"/>
          </w:rPr>
          <w:t>X</w:t>
        </w:r>
      </w:ins>
      <w:del w:id="64" w:author="Beth" w:date="2019-02-23T23:58:00Z">
        <w:r w:rsidRPr="000565BF" w:rsidDel="007C2BA6">
          <w:rPr>
            <w:rFonts w:ascii="Times New Roman" w:hAnsi="Times New Roman" w:cs="Times New Roman"/>
            <w:sz w:val="25"/>
            <w:szCs w:val="25"/>
          </w:rPr>
          <w:delText>A</w:delText>
        </w:r>
      </w:del>
      <w:r w:rsidRPr="000565BF">
        <w:rPr>
          <w:rFonts w:ascii="Times New Roman" w:hAnsi="Times New Roman" w:cs="Times New Roman"/>
          <w:sz w:val="25"/>
          <w:szCs w:val="25"/>
        </w:rPr>
        <w:t xml:space="preserve">, which is </w:t>
      </w:r>
      <w:ins w:id="65" w:author="Beth" w:date="2019-02-23T00:29:00Z">
        <w:r w:rsidR="00D6333C">
          <w:rPr>
            <w:rFonts w:ascii="Times New Roman" w:hAnsi="Times New Roman" w:cs="Times New Roman"/>
            <w:sz w:val="25"/>
            <w:szCs w:val="25"/>
          </w:rPr>
          <w:t>the given</w:t>
        </w:r>
      </w:ins>
      <w:del w:id="66" w:author="Beth" w:date="2019-02-23T00:29:00Z">
        <w:r w:rsidRPr="000565BF" w:rsidDel="00D6333C">
          <w:rPr>
            <w:rFonts w:ascii="Times New Roman" w:hAnsi="Times New Roman" w:cs="Times New Roman"/>
            <w:sz w:val="25"/>
            <w:szCs w:val="25"/>
          </w:rPr>
          <w:delText>a</w:delText>
        </w:r>
      </w:del>
      <w:r w:rsidRPr="000565BF">
        <w:rPr>
          <w:rFonts w:ascii="Times New Roman" w:hAnsi="Times New Roman" w:cs="Times New Roman"/>
          <w:sz w:val="25"/>
          <w:szCs w:val="25"/>
        </w:rPr>
        <w:t xml:space="preserve"> dataset of a specific </w:t>
      </w:r>
      <w:del w:id="67" w:author="Beth" w:date="2019-02-23T00:29:00Z">
        <w:r w:rsidRPr="000565BF" w:rsidDel="00D6333C">
          <w:rPr>
            <w:rFonts w:ascii="Times New Roman" w:hAnsi="Times New Roman" w:cs="Times New Roman"/>
            <w:sz w:val="25"/>
            <w:szCs w:val="25"/>
          </w:rPr>
          <w:delText>field</w:delText>
        </w:r>
      </w:del>
      <w:ins w:id="68" w:author="Beth" w:date="2019-02-23T00:29:00Z">
        <w:r w:rsidR="00D6333C">
          <w:rPr>
            <w:rFonts w:ascii="Times New Roman" w:hAnsi="Times New Roman" w:cs="Times New Roman"/>
            <w:sz w:val="25"/>
            <w:szCs w:val="25"/>
          </w:rPr>
          <w:t>domain</w:t>
        </w:r>
      </w:ins>
      <w:r w:rsidRPr="000565BF">
        <w:rPr>
          <w:rFonts w:ascii="Times New Roman" w:hAnsi="Times New Roman" w:cs="Times New Roman"/>
          <w:sz w:val="25"/>
          <w:szCs w:val="25"/>
        </w:rPr>
        <w: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4.1.2 From </w:t>
      </w:r>
      <w:del w:id="69" w:author="Beth" w:date="2019-02-24T00:01:00Z">
        <w:r w:rsidRPr="000565BF" w:rsidDel="00E41C2F">
          <w:rPr>
            <w:rFonts w:ascii="Times New Roman" w:hAnsi="Times New Roman" w:cs="Times New Roman"/>
            <w:sz w:val="25"/>
            <w:szCs w:val="25"/>
          </w:rPr>
          <w:delText>the recognition result, it is</w:delText>
        </w:r>
      </w:del>
      <w:ins w:id="70" w:author="Beth" w:date="2019-02-24T00:03:00Z">
        <w:r w:rsidR="00E41C2F">
          <w:rPr>
            <w:rFonts w:ascii="Times New Roman" w:hAnsi="Times New Roman" w:cs="Times New Roman"/>
            <w:sz w:val="25"/>
            <w:szCs w:val="25"/>
          </w:rPr>
          <w:t xml:space="preserve">an </w:t>
        </w:r>
      </w:ins>
      <w:ins w:id="71" w:author="Beth" w:date="2019-02-24T00:01:00Z">
        <w:r w:rsidR="00E41C2F">
          <w:rPr>
            <w:rFonts w:ascii="Times New Roman" w:hAnsi="Times New Roman" w:cs="Times New Roman"/>
            <w:sz w:val="25"/>
            <w:szCs w:val="25"/>
          </w:rPr>
          <w:t xml:space="preserve">analysis </w:t>
        </w:r>
      </w:ins>
      <w:ins w:id="72" w:author="Beth" w:date="2019-02-24T00:03:00Z">
        <w:r w:rsidR="00E41C2F">
          <w:rPr>
            <w:rFonts w:ascii="Times New Roman" w:hAnsi="Times New Roman" w:cs="Times New Roman"/>
            <w:sz w:val="25"/>
            <w:szCs w:val="25"/>
          </w:rPr>
          <w:t xml:space="preserve">previously done </w:t>
        </w:r>
      </w:ins>
      <w:ins w:id="73" w:author="Beth" w:date="2019-02-24T00:01:00Z">
        <w:r w:rsidR="00E41C2F">
          <w:rPr>
            <w:rFonts w:ascii="Times New Roman" w:hAnsi="Times New Roman" w:cs="Times New Roman"/>
            <w:sz w:val="25"/>
            <w:szCs w:val="25"/>
          </w:rPr>
          <w:t>o</w:t>
        </w:r>
      </w:ins>
      <w:ins w:id="74" w:author="Beth" w:date="2019-02-24T00:03:00Z">
        <w:r w:rsidR="00E41C2F">
          <w:rPr>
            <w:rFonts w:ascii="Times New Roman" w:hAnsi="Times New Roman" w:cs="Times New Roman"/>
            <w:sz w:val="25"/>
            <w:szCs w:val="25"/>
          </w:rPr>
          <w:t>n</w:t>
        </w:r>
      </w:ins>
      <w:ins w:id="75" w:author="Beth" w:date="2019-02-24T00:01:00Z">
        <w:r w:rsidR="00E41C2F">
          <w:rPr>
            <w:rFonts w:ascii="Times New Roman" w:hAnsi="Times New Roman" w:cs="Times New Roman"/>
            <w:sz w:val="25"/>
            <w:szCs w:val="25"/>
          </w:rPr>
          <w:t xml:space="preserve"> the recognition results</w:t>
        </w:r>
      </w:ins>
      <w:ins w:id="76" w:author="Beth" w:date="2019-02-24T00:02:00Z">
        <w:r w:rsidR="00E41C2F">
          <w:rPr>
            <w:rFonts w:ascii="Times New Roman" w:hAnsi="Times New Roman" w:cs="Times New Roman"/>
            <w:sz w:val="25"/>
            <w:szCs w:val="25"/>
          </w:rPr>
          <w:t xml:space="preserve"> using the Stanford Name Entity Recognizer on dataset X</w:t>
        </w:r>
      </w:ins>
      <w:ins w:id="77" w:author="Beth" w:date="2019-02-24T00:01:00Z">
        <w:r w:rsidR="00E41C2F">
          <w:rPr>
            <w:rFonts w:ascii="Times New Roman" w:hAnsi="Times New Roman" w:cs="Times New Roman"/>
            <w:sz w:val="25"/>
            <w:szCs w:val="25"/>
          </w:rPr>
          <w:t>, it was</w:t>
        </w:r>
      </w:ins>
      <w:r w:rsidRPr="000565BF">
        <w:rPr>
          <w:rFonts w:ascii="Times New Roman" w:hAnsi="Times New Roman" w:cs="Times New Roman"/>
          <w:sz w:val="25"/>
          <w:szCs w:val="25"/>
        </w:rPr>
        <w:t xml:space="preserve"> found that </w:t>
      </w:r>
      <w:del w:id="78" w:author="Beth" w:date="2019-02-23T00:29:00Z">
        <w:r w:rsidRPr="000565BF" w:rsidDel="00D6333C">
          <w:rPr>
            <w:rFonts w:ascii="Times New Roman" w:hAnsi="Times New Roman" w:cs="Times New Roman"/>
            <w:sz w:val="25"/>
            <w:szCs w:val="25"/>
          </w:rPr>
          <w:delText xml:space="preserve">the </w:delText>
        </w:r>
      </w:del>
      <w:r w:rsidRPr="000565BF">
        <w:rPr>
          <w:rFonts w:ascii="Times New Roman" w:hAnsi="Times New Roman" w:cs="Times New Roman"/>
          <w:sz w:val="25"/>
          <w:szCs w:val="25"/>
        </w:rPr>
        <w:t xml:space="preserve">wrong input format (e.g. “RMB51 ,453” will be recognized as “RMB51” and “453”), long organization name (e.g. “The Institute of Chartered Secretaries and Administrators” will be recognized as “The Institute of Chartered Secretaries”) and mixed Chinese text (e.g. </w:t>
      </w:r>
      <w:ins w:id="79" w:author="Beth" w:date="2019-02-23T00:30:00Z">
        <w:r w:rsidR="00D6333C">
          <w:rPr>
            <w:rFonts w:ascii="Times New Roman" w:hAnsi="Times New Roman" w:cs="Times New Roman"/>
            <w:sz w:val="25"/>
            <w:szCs w:val="25"/>
          </w:rPr>
          <w:t>t</w:t>
        </w:r>
      </w:ins>
      <w:del w:id="80" w:author="Beth" w:date="2019-02-23T00:30:00Z">
        <w:r w:rsidRPr="000565BF" w:rsidDel="00D6333C">
          <w:rPr>
            <w:rFonts w:ascii="Times New Roman" w:hAnsi="Times New Roman" w:cs="Times New Roman"/>
            <w:sz w:val="25"/>
            <w:szCs w:val="25"/>
          </w:rPr>
          <w:delText>T</w:delText>
        </w:r>
      </w:del>
      <w:r w:rsidRPr="000565BF">
        <w:rPr>
          <w:rFonts w:ascii="Times New Roman" w:hAnsi="Times New Roman" w:cs="Times New Roman"/>
          <w:sz w:val="25"/>
          <w:szCs w:val="25"/>
        </w:rPr>
        <w:t xml:space="preserve">he Chinese name entity will not be recognized in a long English sentence) </w:t>
      </w:r>
      <w:del w:id="81" w:author="Beth" w:date="2019-02-24T00:03:00Z">
        <w:r w:rsidRPr="000565BF" w:rsidDel="00E41C2F">
          <w:rPr>
            <w:rFonts w:ascii="Times New Roman" w:hAnsi="Times New Roman" w:cs="Times New Roman"/>
            <w:sz w:val="25"/>
            <w:szCs w:val="25"/>
          </w:rPr>
          <w:delText xml:space="preserve">will </w:delText>
        </w:r>
      </w:del>
      <w:ins w:id="82" w:author="Beth" w:date="2019-02-24T00:03:00Z">
        <w:r w:rsidR="00E41C2F">
          <w:rPr>
            <w:rFonts w:ascii="Times New Roman" w:hAnsi="Times New Roman" w:cs="Times New Roman"/>
            <w:sz w:val="25"/>
            <w:szCs w:val="25"/>
          </w:rPr>
          <w:t>would</w:t>
        </w:r>
        <w:r w:rsidR="00E41C2F"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result in a wrong recognition.</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4.1.3 Based on the existing </w:t>
      </w:r>
      <w:del w:id="83" w:author="Beth" w:date="2019-02-23T23:59:00Z">
        <w:r w:rsidRPr="000565BF" w:rsidDel="007C2BA6">
          <w:rPr>
            <w:rFonts w:ascii="Times New Roman" w:hAnsi="Times New Roman" w:cs="Times New Roman"/>
            <w:sz w:val="25"/>
            <w:szCs w:val="25"/>
          </w:rPr>
          <w:delText>Name Entity Recognition</w:delText>
        </w:r>
      </w:del>
      <w:ins w:id="84" w:author="Beth" w:date="2019-02-23T23:59:00Z">
        <w:r w:rsidR="007C2BA6">
          <w:rPr>
            <w:rFonts w:ascii="Times New Roman" w:hAnsi="Times New Roman" w:cs="Times New Roman"/>
            <w:sz w:val="25"/>
            <w:szCs w:val="25"/>
          </w:rPr>
          <w:t>NER</w:t>
        </w:r>
      </w:ins>
      <w:r w:rsidRPr="000565BF">
        <w:rPr>
          <w:rFonts w:ascii="Times New Roman" w:hAnsi="Times New Roman" w:cs="Times New Roman"/>
          <w:sz w:val="25"/>
          <w:szCs w:val="25"/>
        </w:rPr>
        <w:t xml:space="preserve"> algorithm and dataset, we plan to improve the performance of the recognition result in 2 ways: First, we can adjust the training dataset to make it more suitable for the Name Entity Recognition algorithm </w:t>
      </w:r>
      <w:ins w:id="85" w:author="Beth" w:date="2019-02-23T00:30:00Z">
        <w:r w:rsidR="00D6333C">
          <w:rPr>
            <w:rFonts w:ascii="Times New Roman" w:hAnsi="Times New Roman" w:cs="Times New Roman"/>
            <w:sz w:val="25"/>
            <w:szCs w:val="25"/>
          </w:rPr>
          <w:t>for</w:t>
        </w:r>
      </w:ins>
      <w:del w:id="86" w:author="Beth" w:date="2019-02-23T00:30:00Z">
        <w:r w:rsidRPr="000565BF" w:rsidDel="00D6333C">
          <w:rPr>
            <w:rFonts w:ascii="Times New Roman" w:hAnsi="Times New Roman" w:cs="Times New Roman"/>
            <w:sz w:val="25"/>
            <w:szCs w:val="25"/>
          </w:rPr>
          <w:delText>of</w:delText>
        </w:r>
      </w:del>
      <w:r w:rsidRPr="000565BF">
        <w:rPr>
          <w:rFonts w:ascii="Times New Roman" w:hAnsi="Times New Roman" w:cs="Times New Roman"/>
          <w:sz w:val="25"/>
          <w:szCs w:val="25"/>
        </w:rPr>
        <w:t xml:space="preserve"> the specific </w:t>
      </w:r>
      <w:del w:id="87" w:author="Beth" w:date="2019-02-23T00:30:00Z">
        <w:r w:rsidRPr="000565BF" w:rsidDel="00D6333C">
          <w:rPr>
            <w:rFonts w:ascii="Times New Roman" w:hAnsi="Times New Roman" w:cs="Times New Roman"/>
            <w:sz w:val="25"/>
            <w:szCs w:val="25"/>
          </w:rPr>
          <w:delText xml:space="preserve">field </w:delText>
        </w:r>
      </w:del>
      <w:ins w:id="88" w:author="Beth" w:date="2019-02-23T00:30:00Z">
        <w:r w:rsidR="00D6333C">
          <w:rPr>
            <w:rFonts w:ascii="Times New Roman" w:hAnsi="Times New Roman" w:cs="Times New Roman"/>
            <w:sz w:val="25"/>
            <w:szCs w:val="25"/>
          </w:rPr>
          <w:t>domain</w:t>
        </w:r>
        <w:r w:rsidR="00D6333C"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 xml:space="preserve">dataset recognition. Second, we can adjust the classic LSTM-CRF algorithm by combining the existing </w:t>
      </w:r>
      <w:del w:id="89" w:author="Beth" w:date="2019-02-24T00:05:00Z">
        <w:r w:rsidRPr="000565BF" w:rsidDel="00E41C2F">
          <w:rPr>
            <w:rFonts w:ascii="Times New Roman" w:hAnsi="Times New Roman" w:cs="Times New Roman"/>
            <w:sz w:val="25"/>
            <w:szCs w:val="25"/>
          </w:rPr>
          <w:delText xml:space="preserve">advanced </w:delText>
        </w:r>
      </w:del>
      <w:r w:rsidRPr="000565BF">
        <w:rPr>
          <w:rFonts w:ascii="Times New Roman" w:hAnsi="Times New Roman" w:cs="Times New Roman"/>
          <w:sz w:val="25"/>
          <w:szCs w:val="25"/>
        </w:rPr>
        <w:t>algorithm to improve the performance.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 Adjust the training dataset to improve the algorithm performance.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4.2.1 We clean the existing specific field dataset to repair the wrong</w:t>
      </w:r>
      <w:ins w:id="90" w:author="Beth" w:date="2019-02-24T00:05:00Z">
        <w:r w:rsidR="00E41C2F">
          <w:rPr>
            <w:rFonts w:ascii="Times New Roman" w:hAnsi="Times New Roman" w:cs="Times New Roman"/>
            <w:sz w:val="25"/>
            <w:szCs w:val="25"/>
          </w:rPr>
          <w:t>ly</w:t>
        </w:r>
      </w:ins>
      <w:r w:rsidRPr="000565BF">
        <w:rPr>
          <w:rFonts w:ascii="Times New Roman" w:hAnsi="Times New Roman" w:cs="Times New Roman"/>
          <w:sz w:val="25"/>
          <w:szCs w:val="25"/>
        </w:rPr>
        <w:t>-</w:t>
      </w:r>
      <w:proofErr w:type="spellStart"/>
      <w:r w:rsidRPr="000565BF">
        <w:rPr>
          <w:rFonts w:ascii="Times New Roman" w:hAnsi="Times New Roman" w:cs="Times New Roman"/>
          <w:sz w:val="25"/>
          <w:szCs w:val="25"/>
        </w:rPr>
        <w:t>format</w:t>
      </w:r>
      <w:ins w:id="91" w:author="Beth" w:date="2019-02-24T00:06:00Z">
        <w:r w:rsidR="00E41C2F">
          <w:rPr>
            <w:rFonts w:ascii="Times New Roman" w:hAnsi="Times New Roman" w:cs="Times New Roman"/>
            <w:sz w:val="25"/>
            <w:szCs w:val="25"/>
          </w:rPr>
          <w:t>ed</w:t>
        </w:r>
      </w:ins>
      <w:proofErr w:type="spellEnd"/>
      <w:r w:rsidRPr="000565BF">
        <w:rPr>
          <w:rFonts w:ascii="Times New Roman" w:hAnsi="Times New Roman" w:cs="Times New Roman"/>
          <w:sz w:val="25"/>
          <w:szCs w:val="25"/>
        </w:rPr>
        <w:t xml:space="preserve"> data and remove </w:t>
      </w:r>
      <w:del w:id="92" w:author="Beth" w:date="2019-02-24T00:06:00Z">
        <w:r w:rsidRPr="000565BF" w:rsidDel="00E41C2F">
          <w:rPr>
            <w:rFonts w:ascii="Times New Roman" w:hAnsi="Times New Roman" w:cs="Times New Roman"/>
            <w:sz w:val="25"/>
            <w:szCs w:val="25"/>
          </w:rPr>
          <w:delText xml:space="preserve">the </w:delText>
        </w:r>
      </w:del>
      <w:r w:rsidRPr="000565BF">
        <w:rPr>
          <w:rFonts w:ascii="Times New Roman" w:hAnsi="Times New Roman" w:cs="Times New Roman"/>
          <w:sz w:val="25"/>
          <w:szCs w:val="25"/>
        </w:rPr>
        <w:t>mixed Chinese text.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4.2.2 We label the existing specific </w:t>
      </w:r>
      <w:del w:id="93" w:author="Beth" w:date="2019-02-24T00:07:00Z">
        <w:r w:rsidRPr="000565BF" w:rsidDel="00E41C2F">
          <w:rPr>
            <w:rFonts w:ascii="Times New Roman" w:hAnsi="Times New Roman" w:cs="Times New Roman"/>
            <w:sz w:val="25"/>
            <w:szCs w:val="25"/>
          </w:rPr>
          <w:delText xml:space="preserve">field </w:delText>
        </w:r>
      </w:del>
      <w:ins w:id="94" w:author="Beth" w:date="2019-02-24T00:07:00Z">
        <w:r w:rsidR="00E41C2F">
          <w:rPr>
            <w:rFonts w:ascii="Times New Roman" w:hAnsi="Times New Roman" w:cs="Times New Roman"/>
            <w:sz w:val="25"/>
            <w:szCs w:val="25"/>
          </w:rPr>
          <w:t>domain</w:t>
        </w:r>
        <w:r w:rsidR="00E41C2F"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dataset using IOBES tagging scheme.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lastRenderedPageBreak/>
        <w:t xml:space="preserve">4.2.3 To find out if the dataset improves the performance of the algorithm, we train the algorithms with both the CoNLL-2003 dataset and the specific </w:t>
      </w:r>
      <w:del w:id="95" w:author="Beth" w:date="2019-02-24T00:07:00Z">
        <w:r w:rsidRPr="000565BF" w:rsidDel="00E41C2F">
          <w:rPr>
            <w:rFonts w:ascii="Times New Roman" w:hAnsi="Times New Roman" w:cs="Times New Roman"/>
            <w:sz w:val="25"/>
            <w:szCs w:val="25"/>
          </w:rPr>
          <w:delText xml:space="preserve">field </w:delText>
        </w:r>
      </w:del>
      <w:ins w:id="96" w:author="Beth" w:date="2019-02-24T00:07:00Z">
        <w:r w:rsidR="00E41C2F">
          <w:rPr>
            <w:rFonts w:ascii="Times New Roman" w:hAnsi="Times New Roman" w:cs="Times New Roman"/>
            <w:sz w:val="25"/>
            <w:szCs w:val="25"/>
          </w:rPr>
          <w:t>domain</w:t>
        </w:r>
        <w:r w:rsidR="00E41C2F" w:rsidRPr="000565BF">
          <w:rPr>
            <w:rFonts w:ascii="Times New Roman" w:hAnsi="Times New Roman" w:cs="Times New Roman"/>
            <w:sz w:val="25"/>
            <w:szCs w:val="25"/>
          </w:rPr>
          <w:t xml:space="preserve"> </w:t>
        </w:r>
      </w:ins>
      <w:r w:rsidRPr="000565BF">
        <w:rPr>
          <w:rFonts w:ascii="Times New Roman" w:hAnsi="Times New Roman" w:cs="Times New Roman"/>
          <w:sz w:val="25"/>
          <w:szCs w:val="25"/>
        </w:rPr>
        <w:t>dataset. In addition, to get better performance, we can adjust the training dataset’s format and scale.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 Adjust the classic LSTM-CRF algorithm</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4.3.1 Compared with the Stanford </w:t>
      </w:r>
      <w:proofErr w:type="spellStart"/>
      <w:r w:rsidRPr="000565BF">
        <w:rPr>
          <w:rFonts w:ascii="Times New Roman" w:hAnsi="Times New Roman" w:cs="Times New Roman"/>
          <w:sz w:val="25"/>
          <w:szCs w:val="25"/>
        </w:rPr>
        <w:t>CoreNLP</w:t>
      </w:r>
      <w:proofErr w:type="spellEnd"/>
      <w:r w:rsidRPr="000565BF">
        <w:rPr>
          <w:rFonts w:ascii="Times New Roman" w:hAnsi="Times New Roman" w:cs="Times New Roman"/>
          <w:sz w:val="25"/>
          <w:szCs w:val="25"/>
        </w:rPr>
        <w:t xml:space="preserve"> Name Entity Recognizer which </w:t>
      </w:r>
      <w:ins w:id="97" w:author="Beth" w:date="2019-02-24T00:08:00Z">
        <w:r w:rsidR="00E41C2F">
          <w:rPr>
            <w:rFonts w:ascii="Times New Roman" w:hAnsi="Times New Roman" w:cs="Times New Roman"/>
            <w:sz w:val="25"/>
            <w:szCs w:val="25"/>
          </w:rPr>
          <w:t xml:space="preserve">is </w:t>
        </w:r>
      </w:ins>
      <w:r w:rsidRPr="000565BF">
        <w:rPr>
          <w:rFonts w:ascii="Times New Roman" w:hAnsi="Times New Roman" w:cs="Times New Roman"/>
          <w:sz w:val="25"/>
          <w:szCs w:val="25"/>
        </w:rPr>
        <w:t>based on CRF Classifier, we build the LSTM-CRF model to get better performance when process</w:t>
      </w:r>
      <w:ins w:id="98" w:author="Beth" w:date="2019-02-24T00:08:00Z">
        <w:r w:rsidR="00E41C2F">
          <w:rPr>
            <w:rFonts w:ascii="Times New Roman" w:hAnsi="Times New Roman" w:cs="Times New Roman"/>
            <w:sz w:val="25"/>
            <w:szCs w:val="25"/>
          </w:rPr>
          <w:t>ing</w:t>
        </w:r>
      </w:ins>
      <w:r w:rsidRPr="000565BF">
        <w:rPr>
          <w:rFonts w:ascii="Times New Roman" w:hAnsi="Times New Roman" w:cs="Times New Roman"/>
          <w:sz w:val="25"/>
          <w:szCs w:val="25"/>
        </w:rPr>
        <w:t xml:space="preserve"> the sequence input data.</w:t>
      </w:r>
    </w:p>
    <w:p w:rsidR="006A3553" w:rsidRPr="000565BF" w:rsidRDefault="000565BF" w:rsidP="000565BF">
      <w:pPr>
        <w:spacing w:line="360" w:lineRule="auto"/>
        <w:rPr>
          <w:rFonts w:ascii="Times New Roman" w:hAnsi="Times New Roman" w:cs="Times New Roman"/>
          <w:color w:val="24292E"/>
          <w:sz w:val="25"/>
          <w:szCs w:val="25"/>
          <w:shd w:val="clear" w:color="auto" w:fill="FFFFFF"/>
        </w:rPr>
      </w:pPr>
      <w:r w:rsidRPr="000565BF">
        <w:rPr>
          <w:rFonts w:ascii="Times New Roman" w:hAnsi="Times New Roman" w:cs="Times New Roman"/>
          <w:sz w:val="25"/>
          <w:szCs w:val="25"/>
        </w:rPr>
        <w:t xml:space="preserve">4.3.2 We adjust the structure of the LSTM-CRF model by combining the existing </w:t>
      </w:r>
      <w:del w:id="99" w:author="Beth" w:date="2019-02-24T00:08:00Z">
        <w:r w:rsidRPr="000565BF" w:rsidDel="00E41C2F">
          <w:rPr>
            <w:rFonts w:ascii="Times New Roman" w:hAnsi="Times New Roman" w:cs="Times New Roman"/>
            <w:sz w:val="25"/>
            <w:szCs w:val="25"/>
          </w:rPr>
          <w:delText xml:space="preserve">advanced </w:delText>
        </w:r>
      </w:del>
      <w:r w:rsidRPr="000565BF">
        <w:rPr>
          <w:rFonts w:ascii="Times New Roman" w:hAnsi="Times New Roman" w:cs="Times New Roman"/>
          <w:sz w:val="25"/>
          <w:szCs w:val="25"/>
        </w:rPr>
        <w:t>algorithm to improve the recognition performance.</w:t>
      </w:r>
    </w:p>
    <w:p w:rsidR="00E41C2F" w:rsidRDefault="00E41C2F">
      <w:pPr>
        <w:widowControl/>
        <w:jc w:val="left"/>
        <w:rPr>
          <w:ins w:id="100" w:author="Beth" w:date="2019-02-24T00:09:00Z"/>
          <w:rFonts w:ascii="Times New Roman" w:hAnsi="Times New Roman" w:cs="Times New Roman"/>
          <w:sz w:val="25"/>
          <w:szCs w:val="25"/>
        </w:rPr>
      </w:pPr>
    </w:p>
    <w:p w:rsidR="00E41C2F" w:rsidRDefault="00E41C2F">
      <w:pPr>
        <w:widowControl/>
        <w:jc w:val="left"/>
        <w:rPr>
          <w:ins w:id="101" w:author="Beth" w:date="2019-02-24T00:09:00Z"/>
          <w:rFonts w:ascii="Times New Roman" w:hAnsi="Times New Roman" w:cs="Times New Roman"/>
          <w:sz w:val="25"/>
          <w:szCs w:val="25"/>
        </w:rPr>
      </w:pPr>
    </w:p>
    <w:p w:rsidR="002F0F90" w:rsidRPr="000565BF" w:rsidRDefault="00E41C2F">
      <w:pPr>
        <w:widowControl/>
        <w:jc w:val="left"/>
        <w:rPr>
          <w:rFonts w:ascii="Times New Roman" w:hAnsi="Times New Roman" w:cs="Times New Roman"/>
          <w:sz w:val="25"/>
          <w:szCs w:val="25"/>
        </w:rPr>
      </w:pPr>
      <w:ins w:id="102" w:author="Beth" w:date="2019-02-24T00:09:00Z">
        <w:r>
          <w:rPr>
            <w:rFonts w:ascii="Times New Roman" w:hAnsi="Times New Roman" w:cs="Times New Roman"/>
            <w:sz w:val="25"/>
            <w:szCs w:val="25"/>
          </w:rPr>
          <w:t>[</w:t>
        </w:r>
        <w:proofErr w:type="gramStart"/>
        <w:r>
          <w:rPr>
            <w:rFonts w:ascii="Times New Roman" w:hAnsi="Times New Roman" w:cs="Times New Roman"/>
            <w:sz w:val="25"/>
            <w:szCs w:val="25"/>
          </w:rPr>
          <w:t>add</w:t>
        </w:r>
        <w:proofErr w:type="gramEnd"/>
        <w:r>
          <w:rPr>
            <w:rFonts w:ascii="Times New Roman" w:hAnsi="Times New Roman" w:cs="Times New Roman"/>
            <w:sz w:val="25"/>
            <w:szCs w:val="25"/>
          </w:rPr>
          <w:t xml:space="preserve"> rare word recognition]</w:t>
        </w:r>
      </w:ins>
      <w:bookmarkStart w:id="103" w:name="_GoBack"/>
      <w:bookmarkEnd w:id="103"/>
      <w:r w:rsidR="002F0F90" w:rsidRPr="000565BF">
        <w:rPr>
          <w:rFonts w:ascii="Times New Roman" w:hAnsi="Times New Roman" w:cs="Times New Roman"/>
          <w:sz w:val="25"/>
          <w:szCs w:val="25"/>
        </w:rPr>
        <w:br w:type="page"/>
      </w:r>
    </w:p>
    <w:p w:rsidR="002621DB" w:rsidRPr="000565BF" w:rsidRDefault="002621DB" w:rsidP="002F0F90">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lastRenderedPageBreak/>
        <w:t>5. Project flow chart</w:t>
      </w:r>
    </w:p>
    <w:p w:rsidR="002621DB" w:rsidRPr="000565BF" w:rsidRDefault="00391646" w:rsidP="002F0F90">
      <w:pPr>
        <w:spacing w:line="360" w:lineRule="auto"/>
        <w:rPr>
          <w:rFonts w:ascii="Times New Roman" w:hAnsi="Times New Roman" w:cs="Times New Roman"/>
          <w:sz w:val="25"/>
          <w:szCs w:val="25"/>
        </w:rPr>
      </w:pPr>
      <w:r>
        <w:rPr>
          <w:noProof/>
        </w:rPr>
        <w:drawing>
          <wp:inline distT="0" distB="0" distL="0" distR="0" wp14:anchorId="6BCAF475" wp14:editId="6FFC1085">
            <wp:extent cx="5274310" cy="2585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85085"/>
                    </a:xfrm>
                    <a:prstGeom prst="rect">
                      <a:avLst/>
                    </a:prstGeom>
                  </pic:spPr>
                </pic:pic>
              </a:graphicData>
            </a:graphic>
          </wp:inline>
        </w:drawing>
      </w:r>
    </w:p>
    <w:p w:rsidR="002621DB" w:rsidRPr="000565BF" w:rsidRDefault="002621DB" w:rsidP="002F0F90">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6. Division of </w:t>
      </w:r>
      <w:r w:rsidR="002F0F90" w:rsidRPr="000565BF">
        <w:rPr>
          <w:rFonts w:ascii="Times New Roman" w:hAnsi="Times New Roman" w:cs="Times New Roman"/>
          <w:b/>
          <w:sz w:val="25"/>
          <w:szCs w:val="25"/>
        </w:rPr>
        <w:t>labor</w:t>
      </w:r>
    </w:p>
    <w:p w:rsidR="00636335" w:rsidRPr="000565BF" w:rsidRDefault="002621DB" w:rsidP="002F0F90">
      <w:pPr>
        <w:spacing w:line="360" w:lineRule="auto"/>
        <w:rPr>
          <w:rFonts w:ascii="Times New Roman" w:hAnsi="Times New Roman" w:cs="Times New Roman"/>
          <w:color w:val="24292E"/>
          <w:sz w:val="25"/>
          <w:szCs w:val="25"/>
          <w:shd w:val="clear" w:color="auto" w:fill="FFFFFF"/>
        </w:rPr>
      </w:pPr>
      <w:r w:rsidRPr="000565BF">
        <w:rPr>
          <w:rFonts w:ascii="Times New Roman" w:hAnsi="Times New Roman" w:cs="Times New Roman"/>
          <w:noProof/>
          <w:sz w:val="25"/>
          <w:szCs w:val="25"/>
        </w:rPr>
        <w:drawing>
          <wp:inline distT="0" distB="0" distL="0" distR="0" wp14:anchorId="5C8B9E5C" wp14:editId="73471074">
            <wp:extent cx="5057775" cy="25715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501" cy="2586683"/>
                    </a:xfrm>
                    <a:prstGeom prst="rect">
                      <a:avLst/>
                    </a:prstGeom>
                    <a:noFill/>
                    <a:ln>
                      <a:noFill/>
                    </a:ln>
                  </pic:spPr>
                </pic:pic>
              </a:graphicData>
            </a:graphic>
          </wp:inline>
        </w:drawing>
      </w:r>
    </w:p>
    <w:sectPr w:rsidR="00636335" w:rsidRPr="00056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F1" w:rsidRDefault="00054BF1" w:rsidP="00413283">
      <w:r>
        <w:separator/>
      </w:r>
    </w:p>
  </w:endnote>
  <w:endnote w:type="continuationSeparator" w:id="0">
    <w:p w:rsidR="00054BF1" w:rsidRDefault="00054BF1" w:rsidP="0041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F1" w:rsidRDefault="00054BF1" w:rsidP="00413283">
      <w:r>
        <w:separator/>
      </w:r>
    </w:p>
  </w:footnote>
  <w:footnote w:type="continuationSeparator" w:id="0">
    <w:p w:rsidR="00054BF1" w:rsidRDefault="00054BF1" w:rsidP="00413283">
      <w:r>
        <w:continuationSeparator/>
      </w:r>
    </w:p>
  </w:footnote>
  <w:footnote w:id="1">
    <w:p w:rsidR="003F6DA3" w:rsidRDefault="003F6DA3">
      <w:pPr>
        <w:pStyle w:val="FootnoteText"/>
      </w:pPr>
      <w:ins w:id="3" w:author="Beth" w:date="2019-02-23T00:12:00Z">
        <w:r>
          <w:rPr>
            <w:rStyle w:val="FootnoteReference"/>
          </w:rPr>
          <w:footnoteRef/>
        </w:r>
        <w:r>
          <w:t xml:space="preserve"> Cite reference</w:t>
        </w:r>
      </w:ins>
    </w:p>
  </w:footnote>
  <w:footnote w:id="2">
    <w:p w:rsidR="003F6DA3" w:rsidRDefault="003F6DA3">
      <w:pPr>
        <w:pStyle w:val="FootnoteText"/>
      </w:pPr>
      <w:ins w:id="7" w:author="Beth" w:date="2019-02-23T00:12:00Z">
        <w:r>
          <w:rPr>
            <w:rStyle w:val="FootnoteReference"/>
          </w:rPr>
          <w:footnoteRef/>
        </w:r>
        <w:r>
          <w:t xml:space="preserve"> Cite reference</w:t>
        </w:r>
      </w:ins>
    </w:p>
  </w:footnote>
  <w:footnote w:id="3">
    <w:p w:rsidR="007E5B36" w:rsidRDefault="007E5B36">
      <w:pPr>
        <w:pStyle w:val="FootnoteText"/>
      </w:pPr>
      <w:ins w:id="14" w:author="Beth" w:date="2019-02-23T00:16:00Z">
        <w:r>
          <w:rPr>
            <w:rStyle w:val="FootnoteReference"/>
          </w:rPr>
          <w:footnoteRef/>
        </w:r>
        <w:r>
          <w:t xml:space="preserve"> Cite reference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5500F"/>
    <w:multiLevelType w:val="multilevel"/>
    <w:tmpl w:val="09AE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140ADE"/>
    <w:multiLevelType w:val="hybridMultilevel"/>
    <w:tmpl w:val="A634C85A"/>
    <w:lvl w:ilvl="0" w:tplc="72161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29"/>
    <w:rsid w:val="00001152"/>
    <w:rsid w:val="00054BF1"/>
    <w:rsid w:val="000565BF"/>
    <w:rsid w:val="000C312B"/>
    <w:rsid w:val="000F160C"/>
    <w:rsid w:val="00100FB7"/>
    <w:rsid w:val="00156069"/>
    <w:rsid w:val="00172880"/>
    <w:rsid w:val="00173929"/>
    <w:rsid w:val="0018778A"/>
    <w:rsid w:val="00192CE8"/>
    <w:rsid w:val="001E4732"/>
    <w:rsid w:val="00215403"/>
    <w:rsid w:val="002363D9"/>
    <w:rsid w:val="00243DAD"/>
    <w:rsid w:val="0025496D"/>
    <w:rsid w:val="002621DB"/>
    <w:rsid w:val="002E589B"/>
    <w:rsid w:val="002F0F90"/>
    <w:rsid w:val="002F5B15"/>
    <w:rsid w:val="00355597"/>
    <w:rsid w:val="003639BA"/>
    <w:rsid w:val="00391646"/>
    <w:rsid w:val="003B1548"/>
    <w:rsid w:val="003D0B15"/>
    <w:rsid w:val="003E27C3"/>
    <w:rsid w:val="003F6DA3"/>
    <w:rsid w:val="00413283"/>
    <w:rsid w:val="0041544F"/>
    <w:rsid w:val="00422094"/>
    <w:rsid w:val="00425883"/>
    <w:rsid w:val="00447273"/>
    <w:rsid w:val="00447C6C"/>
    <w:rsid w:val="004654DD"/>
    <w:rsid w:val="00496983"/>
    <w:rsid w:val="004C375B"/>
    <w:rsid w:val="00556F9E"/>
    <w:rsid w:val="00586296"/>
    <w:rsid w:val="005A7E72"/>
    <w:rsid w:val="005B081F"/>
    <w:rsid w:val="005F6143"/>
    <w:rsid w:val="0060175B"/>
    <w:rsid w:val="00636335"/>
    <w:rsid w:val="00664CC7"/>
    <w:rsid w:val="006A2A96"/>
    <w:rsid w:val="006A3553"/>
    <w:rsid w:val="006E09B7"/>
    <w:rsid w:val="006F0398"/>
    <w:rsid w:val="006F3793"/>
    <w:rsid w:val="00793423"/>
    <w:rsid w:val="007C2BA6"/>
    <w:rsid w:val="007E5B36"/>
    <w:rsid w:val="00826433"/>
    <w:rsid w:val="00831935"/>
    <w:rsid w:val="00855F93"/>
    <w:rsid w:val="008D604D"/>
    <w:rsid w:val="009135C0"/>
    <w:rsid w:val="00964F2F"/>
    <w:rsid w:val="009D32A1"/>
    <w:rsid w:val="00A053A7"/>
    <w:rsid w:val="00A51E64"/>
    <w:rsid w:val="00A61325"/>
    <w:rsid w:val="00A65462"/>
    <w:rsid w:val="00A8057F"/>
    <w:rsid w:val="00AE7176"/>
    <w:rsid w:val="00AF5BB0"/>
    <w:rsid w:val="00B2408C"/>
    <w:rsid w:val="00B47C05"/>
    <w:rsid w:val="00B629F1"/>
    <w:rsid w:val="00B96A64"/>
    <w:rsid w:val="00BA13A5"/>
    <w:rsid w:val="00BB500C"/>
    <w:rsid w:val="00BB720E"/>
    <w:rsid w:val="00BE7AF1"/>
    <w:rsid w:val="00BF6F3C"/>
    <w:rsid w:val="00C0648F"/>
    <w:rsid w:val="00C11564"/>
    <w:rsid w:val="00C360C8"/>
    <w:rsid w:val="00C61D4D"/>
    <w:rsid w:val="00CA2519"/>
    <w:rsid w:val="00CF3D91"/>
    <w:rsid w:val="00D0032F"/>
    <w:rsid w:val="00D231B6"/>
    <w:rsid w:val="00D475E4"/>
    <w:rsid w:val="00D6333C"/>
    <w:rsid w:val="00D94269"/>
    <w:rsid w:val="00DB46E9"/>
    <w:rsid w:val="00DB60D9"/>
    <w:rsid w:val="00E41C2F"/>
    <w:rsid w:val="00E57F03"/>
    <w:rsid w:val="00E8016D"/>
    <w:rsid w:val="00F465C7"/>
    <w:rsid w:val="00FA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32F"/>
    <w:rPr>
      <w:color w:val="0000FF"/>
      <w:u w:val="single"/>
    </w:rPr>
  </w:style>
  <w:style w:type="character" w:styleId="FollowedHyperlink">
    <w:name w:val="FollowedHyperlink"/>
    <w:basedOn w:val="DefaultParagraphFont"/>
    <w:uiPriority w:val="99"/>
    <w:semiHidden/>
    <w:unhideWhenUsed/>
    <w:rsid w:val="00F465C7"/>
    <w:rPr>
      <w:color w:val="954F72" w:themeColor="followedHyperlink"/>
      <w:u w:val="single"/>
    </w:rPr>
  </w:style>
  <w:style w:type="paragraph" w:styleId="Header">
    <w:name w:val="header"/>
    <w:basedOn w:val="Normal"/>
    <w:link w:val="HeaderChar"/>
    <w:uiPriority w:val="99"/>
    <w:unhideWhenUsed/>
    <w:rsid w:val="004132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3283"/>
    <w:rPr>
      <w:sz w:val="18"/>
      <w:szCs w:val="18"/>
    </w:rPr>
  </w:style>
  <w:style w:type="paragraph" w:styleId="Footer">
    <w:name w:val="footer"/>
    <w:basedOn w:val="Normal"/>
    <w:link w:val="FooterChar"/>
    <w:uiPriority w:val="99"/>
    <w:unhideWhenUsed/>
    <w:rsid w:val="004132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3283"/>
    <w:rPr>
      <w:sz w:val="18"/>
      <w:szCs w:val="18"/>
    </w:rPr>
  </w:style>
  <w:style w:type="paragraph" w:styleId="ListParagraph">
    <w:name w:val="List Paragraph"/>
    <w:basedOn w:val="Normal"/>
    <w:uiPriority w:val="34"/>
    <w:qFormat/>
    <w:rsid w:val="00831935"/>
    <w:pPr>
      <w:ind w:firstLineChars="200" w:firstLine="420"/>
    </w:pPr>
  </w:style>
  <w:style w:type="paragraph" w:styleId="HTMLPreformatted">
    <w:name w:val="HTML Preformatted"/>
    <w:basedOn w:val="Normal"/>
    <w:link w:val="HTMLPreformattedChar"/>
    <w:uiPriority w:val="99"/>
    <w:unhideWhenUsed/>
    <w:rsid w:val="00CA2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CA2519"/>
    <w:rPr>
      <w:rFonts w:ascii="Courier New" w:eastAsia="Times New Roman" w:hAnsi="Courier New" w:cs="Courier New"/>
      <w:kern w:val="0"/>
      <w:sz w:val="20"/>
      <w:szCs w:val="20"/>
      <w:lang w:eastAsia="en-US"/>
    </w:rPr>
  </w:style>
  <w:style w:type="table" w:styleId="TableGrid">
    <w:name w:val="Table Grid"/>
    <w:basedOn w:val="TableNormal"/>
    <w:uiPriority w:val="39"/>
    <w:rsid w:val="006A3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F6DA3"/>
    <w:rPr>
      <w:sz w:val="20"/>
      <w:szCs w:val="20"/>
    </w:rPr>
  </w:style>
  <w:style w:type="character" w:customStyle="1" w:styleId="FootnoteTextChar">
    <w:name w:val="Footnote Text Char"/>
    <w:basedOn w:val="DefaultParagraphFont"/>
    <w:link w:val="FootnoteText"/>
    <w:uiPriority w:val="99"/>
    <w:semiHidden/>
    <w:rsid w:val="003F6DA3"/>
    <w:rPr>
      <w:sz w:val="20"/>
      <w:szCs w:val="20"/>
    </w:rPr>
  </w:style>
  <w:style w:type="character" w:styleId="FootnoteReference">
    <w:name w:val="footnote reference"/>
    <w:basedOn w:val="DefaultParagraphFont"/>
    <w:uiPriority w:val="99"/>
    <w:semiHidden/>
    <w:unhideWhenUsed/>
    <w:rsid w:val="003F6D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32F"/>
    <w:rPr>
      <w:color w:val="0000FF"/>
      <w:u w:val="single"/>
    </w:rPr>
  </w:style>
  <w:style w:type="character" w:styleId="FollowedHyperlink">
    <w:name w:val="FollowedHyperlink"/>
    <w:basedOn w:val="DefaultParagraphFont"/>
    <w:uiPriority w:val="99"/>
    <w:semiHidden/>
    <w:unhideWhenUsed/>
    <w:rsid w:val="00F465C7"/>
    <w:rPr>
      <w:color w:val="954F72" w:themeColor="followedHyperlink"/>
      <w:u w:val="single"/>
    </w:rPr>
  </w:style>
  <w:style w:type="paragraph" w:styleId="Header">
    <w:name w:val="header"/>
    <w:basedOn w:val="Normal"/>
    <w:link w:val="HeaderChar"/>
    <w:uiPriority w:val="99"/>
    <w:unhideWhenUsed/>
    <w:rsid w:val="004132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3283"/>
    <w:rPr>
      <w:sz w:val="18"/>
      <w:szCs w:val="18"/>
    </w:rPr>
  </w:style>
  <w:style w:type="paragraph" w:styleId="Footer">
    <w:name w:val="footer"/>
    <w:basedOn w:val="Normal"/>
    <w:link w:val="FooterChar"/>
    <w:uiPriority w:val="99"/>
    <w:unhideWhenUsed/>
    <w:rsid w:val="004132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3283"/>
    <w:rPr>
      <w:sz w:val="18"/>
      <w:szCs w:val="18"/>
    </w:rPr>
  </w:style>
  <w:style w:type="paragraph" w:styleId="ListParagraph">
    <w:name w:val="List Paragraph"/>
    <w:basedOn w:val="Normal"/>
    <w:uiPriority w:val="34"/>
    <w:qFormat/>
    <w:rsid w:val="00831935"/>
    <w:pPr>
      <w:ind w:firstLineChars="200" w:firstLine="420"/>
    </w:pPr>
  </w:style>
  <w:style w:type="paragraph" w:styleId="HTMLPreformatted">
    <w:name w:val="HTML Preformatted"/>
    <w:basedOn w:val="Normal"/>
    <w:link w:val="HTMLPreformattedChar"/>
    <w:uiPriority w:val="99"/>
    <w:unhideWhenUsed/>
    <w:rsid w:val="00CA2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CA2519"/>
    <w:rPr>
      <w:rFonts w:ascii="Courier New" w:eastAsia="Times New Roman" w:hAnsi="Courier New" w:cs="Courier New"/>
      <w:kern w:val="0"/>
      <w:sz w:val="20"/>
      <w:szCs w:val="20"/>
      <w:lang w:eastAsia="en-US"/>
    </w:rPr>
  </w:style>
  <w:style w:type="table" w:styleId="TableGrid">
    <w:name w:val="Table Grid"/>
    <w:basedOn w:val="TableNormal"/>
    <w:uiPriority w:val="39"/>
    <w:rsid w:val="006A3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F6DA3"/>
    <w:rPr>
      <w:sz w:val="20"/>
      <w:szCs w:val="20"/>
    </w:rPr>
  </w:style>
  <w:style w:type="character" w:customStyle="1" w:styleId="FootnoteTextChar">
    <w:name w:val="Footnote Text Char"/>
    <w:basedOn w:val="DefaultParagraphFont"/>
    <w:link w:val="FootnoteText"/>
    <w:uiPriority w:val="99"/>
    <w:semiHidden/>
    <w:rsid w:val="003F6DA3"/>
    <w:rPr>
      <w:sz w:val="20"/>
      <w:szCs w:val="20"/>
    </w:rPr>
  </w:style>
  <w:style w:type="character" w:styleId="FootnoteReference">
    <w:name w:val="footnote reference"/>
    <w:basedOn w:val="DefaultParagraphFont"/>
    <w:uiPriority w:val="99"/>
    <w:semiHidden/>
    <w:unhideWhenUsed/>
    <w:rsid w:val="003F6D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16202">
      <w:bodyDiv w:val="1"/>
      <w:marLeft w:val="0"/>
      <w:marRight w:val="0"/>
      <w:marTop w:val="0"/>
      <w:marBottom w:val="0"/>
      <w:divBdr>
        <w:top w:val="none" w:sz="0" w:space="0" w:color="auto"/>
        <w:left w:val="none" w:sz="0" w:space="0" w:color="auto"/>
        <w:bottom w:val="none" w:sz="0" w:space="0" w:color="auto"/>
        <w:right w:val="none" w:sz="0" w:space="0" w:color="auto"/>
      </w:divBdr>
    </w:div>
    <w:div w:id="592127054">
      <w:bodyDiv w:val="1"/>
      <w:marLeft w:val="0"/>
      <w:marRight w:val="0"/>
      <w:marTop w:val="0"/>
      <w:marBottom w:val="0"/>
      <w:divBdr>
        <w:top w:val="none" w:sz="0" w:space="0" w:color="auto"/>
        <w:left w:val="none" w:sz="0" w:space="0" w:color="auto"/>
        <w:bottom w:val="none" w:sz="0" w:space="0" w:color="auto"/>
        <w:right w:val="none" w:sz="0" w:space="0" w:color="auto"/>
      </w:divBdr>
    </w:div>
    <w:div w:id="677466444">
      <w:bodyDiv w:val="1"/>
      <w:marLeft w:val="0"/>
      <w:marRight w:val="0"/>
      <w:marTop w:val="0"/>
      <w:marBottom w:val="0"/>
      <w:divBdr>
        <w:top w:val="none" w:sz="0" w:space="0" w:color="auto"/>
        <w:left w:val="none" w:sz="0" w:space="0" w:color="auto"/>
        <w:bottom w:val="none" w:sz="0" w:space="0" w:color="auto"/>
        <w:right w:val="none" w:sz="0" w:space="0" w:color="auto"/>
      </w:divBdr>
    </w:div>
    <w:div w:id="17080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EA140-FA10-4D0F-B641-B6127161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dezhao wang</dc:creator>
  <cp:keywords/>
  <dc:description/>
  <cp:lastModifiedBy>Beth</cp:lastModifiedBy>
  <cp:revision>4</cp:revision>
  <dcterms:created xsi:type="dcterms:W3CDTF">2019-02-22T06:18:00Z</dcterms:created>
  <dcterms:modified xsi:type="dcterms:W3CDTF">2019-02-23T16:16:00Z</dcterms:modified>
</cp:coreProperties>
</file>